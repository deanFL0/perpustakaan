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E16D2" w14:paraId="5748E17A" w14:textId="77777777" w:rsidTr="00DE16D2">
        <w:tc>
          <w:tcPr>
            <w:tcW w:w="2337" w:type="dxa"/>
          </w:tcPr>
          <w:p w14:paraId="3E13CE09" w14:textId="5CDC272D" w:rsidR="00DE16D2" w:rsidRPr="00C4457B" w:rsidRDefault="00DE16D2" w:rsidP="00C4457B">
            <w:pPr>
              <w:rPr>
                <w:b/>
                <w:bCs/>
              </w:rPr>
            </w:pPr>
            <w:r w:rsidRPr="00C4457B">
              <w:rPr>
                <w:b/>
                <w:bCs/>
              </w:rPr>
              <w:t>Nama Program</w:t>
            </w:r>
          </w:p>
        </w:tc>
        <w:tc>
          <w:tcPr>
            <w:tcW w:w="2337" w:type="dxa"/>
          </w:tcPr>
          <w:p w14:paraId="18D4121A" w14:textId="730933E4" w:rsidR="00DE16D2" w:rsidRPr="00C4457B" w:rsidRDefault="00DE16D2" w:rsidP="00C4457B">
            <w:pPr>
              <w:rPr>
                <w:b/>
                <w:bCs/>
              </w:rPr>
            </w:pPr>
            <w:r w:rsidRPr="00C4457B">
              <w:rPr>
                <w:b/>
                <w:bCs/>
              </w:rPr>
              <w:t>Status</w:t>
            </w:r>
          </w:p>
        </w:tc>
        <w:tc>
          <w:tcPr>
            <w:tcW w:w="2338" w:type="dxa"/>
          </w:tcPr>
          <w:p w14:paraId="1AC73954" w14:textId="49523B8B" w:rsidR="00DE16D2" w:rsidRPr="00C4457B" w:rsidRDefault="00DE16D2" w:rsidP="00C4457B">
            <w:pPr>
              <w:rPr>
                <w:b/>
                <w:bCs/>
              </w:rPr>
            </w:pPr>
            <w:proofErr w:type="spellStart"/>
            <w:r w:rsidRPr="00C4457B">
              <w:rPr>
                <w:b/>
                <w:bCs/>
              </w:rPr>
              <w:t>Tanggal</w:t>
            </w:r>
            <w:proofErr w:type="spellEnd"/>
            <w:r w:rsidRPr="00C4457B">
              <w:rPr>
                <w:b/>
                <w:bCs/>
              </w:rPr>
              <w:t xml:space="preserve"> </w:t>
            </w:r>
            <w:proofErr w:type="spellStart"/>
            <w:r w:rsidRPr="00C4457B">
              <w:rPr>
                <w:b/>
                <w:bCs/>
              </w:rPr>
              <w:t>Mulai</w:t>
            </w:r>
            <w:proofErr w:type="spellEnd"/>
          </w:p>
        </w:tc>
        <w:tc>
          <w:tcPr>
            <w:tcW w:w="2338" w:type="dxa"/>
          </w:tcPr>
          <w:p w14:paraId="67EF02BC" w14:textId="32F38D06" w:rsidR="00DE16D2" w:rsidRPr="00C4457B" w:rsidRDefault="00DE16D2" w:rsidP="00C4457B">
            <w:pPr>
              <w:rPr>
                <w:b/>
                <w:bCs/>
              </w:rPr>
            </w:pPr>
            <w:proofErr w:type="spellStart"/>
            <w:r w:rsidRPr="00C4457B">
              <w:rPr>
                <w:b/>
                <w:bCs/>
              </w:rPr>
              <w:t>Tanggal</w:t>
            </w:r>
            <w:proofErr w:type="spellEnd"/>
            <w:r w:rsidRPr="00C4457B">
              <w:rPr>
                <w:b/>
                <w:bCs/>
              </w:rPr>
              <w:t xml:space="preserve"> </w:t>
            </w:r>
            <w:proofErr w:type="spellStart"/>
            <w:r w:rsidRPr="00C4457B">
              <w:rPr>
                <w:b/>
                <w:bCs/>
              </w:rPr>
              <w:t>Selesai</w:t>
            </w:r>
            <w:proofErr w:type="spellEnd"/>
          </w:p>
        </w:tc>
      </w:tr>
      <w:tr w:rsidR="00DE16D2" w14:paraId="6D5BD6C5" w14:textId="77777777" w:rsidTr="00DE16D2">
        <w:tc>
          <w:tcPr>
            <w:tcW w:w="2337" w:type="dxa"/>
          </w:tcPr>
          <w:p w14:paraId="21FEF6D7" w14:textId="61F9E55C" w:rsidR="00DE16D2" w:rsidRDefault="00053E86">
            <w:r>
              <w:t>${</w:t>
            </w:r>
            <w:proofErr w:type="spellStart"/>
            <w:r w:rsidRPr="00053E86">
              <w:t>nama_program</w:t>
            </w:r>
            <w:proofErr w:type="spellEnd"/>
            <w:r>
              <w:t>}</w:t>
            </w:r>
          </w:p>
        </w:tc>
        <w:tc>
          <w:tcPr>
            <w:tcW w:w="2337" w:type="dxa"/>
          </w:tcPr>
          <w:p w14:paraId="4D5050B3" w14:textId="7C7904FC" w:rsidR="00DE16D2" w:rsidRDefault="00053E86">
            <w:r>
              <w:t>${status}</w:t>
            </w:r>
          </w:p>
        </w:tc>
        <w:tc>
          <w:tcPr>
            <w:tcW w:w="2338" w:type="dxa"/>
          </w:tcPr>
          <w:p w14:paraId="1D34BE84" w14:textId="0580E6DD" w:rsidR="00DE16D2" w:rsidRDefault="00053E86">
            <w:r>
              <w:t>${</w:t>
            </w:r>
            <w:proofErr w:type="spellStart"/>
            <w:r w:rsidRPr="00053E86">
              <w:t>tanggal_mulai</w:t>
            </w:r>
            <w:proofErr w:type="spellEnd"/>
            <w:r>
              <w:t>}</w:t>
            </w:r>
          </w:p>
        </w:tc>
        <w:tc>
          <w:tcPr>
            <w:tcW w:w="2338" w:type="dxa"/>
          </w:tcPr>
          <w:p w14:paraId="0B7D9F7B" w14:textId="39236AC3" w:rsidR="00DE16D2" w:rsidRDefault="00053E86">
            <w:r>
              <w:t>${</w:t>
            </w:r>
            <w:proofErr w:type="spellStart"/>
            <w:r w:rsidRPr="00053E86">
              <w:t>tanggal_selesai</w:t>
            </w:r>
            <w:proofErr w:type="spellEnd"/>
            <w:r>
              <w:t>}</w:t>
            </w:r>
          </w:p>
        </w:tc>
      </w:tr>
    </w:tbl>
    <w:p w14:paraId="314FAE48" w14:textId="77777777" w:rsidR="0004742E" w:rsidRDefault="0004742E"/>
    <w:sectPr w:rsidR="00047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DB3"/>
    <w:rsid w:val="0004742E"/>
    <w:rsid w:val="00053E86"/>
    <w:rsid w:val="00251E11"/>
    <w:rsid w:val="00BA0B36"/>
    <w:rsid w:val="00C4457B"/>
    <w:rsid w:val="00DD4DB3"/>
    <w:rsid w:val="00DE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B4065"/>
  <w15:chartTrackingRefBased/>
  <w15:docId w15:val="{9ED6C479-FFAE-466F-8377-36B26FB5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Lazuardi</dc:creator>
  <cp:keywords/>
  <dc:description/>
  <cp:lastModifiedBy>Dean Lazuardi</cp:lastModifiedBy>
  <cp:revision>4</cp:revision>
  <dcterms:created xsi:type="dcterms:W3CDTF">2023-03-31T08:48:00Z</dcterms:created>
  <dcterms:modified xsi:type="dcterms:W3CDTF">2023-03-31T08:58:00Z</dcterms:modified>
</cp:coreProperties>
</file>